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E2EFD9" w:themeFill="accent6" w:themeFillTint="33"/>
        <w:ind w:firstLine="720" w:firstLineChars="0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24"/>
        </w:rPr>
        <w:t>Experiment: 6</w:t>
      </w:r>
    </w:p>
    <w:p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>
      <w:pPr>
        <w:autoSpaceDE w:val="0"/>
        <w:autoSpaceDN w:val="0"/>
        <w:adjustRightInd w:val="0"/>
        <w:jc w:val="center"/>
        <w:rPr>
          <w:rFonts w:ascii="Book Antiqua" w:hAnsi="Book Antiqua" w:eastAsia="Calibri" w:cs="Book Antiqua"/>
          <w:color w:val="000000"/>
          <w:sz w:val="23"/>
          <w:szCs w:val="23"/>
        </w:rPr>
      </w:pPr>
      <w:r>
        <w:rPr>
          <w:rFonts w:ascii="Book Antiqua" w:hAnsi="Book Antiqua" w:eastAsia="Calibri" w:cs="Book Antiqua"/>
          <w:color w:val="000000"/>
          <w:sz w:val="23"/>
          <w:szCs w:val="23"/>
        </w:rPr>
        <w:t>(PART A: TO BE REFERRED BY STUDENTS)</w:t>
      </w:r>
    </w:p>
    <w:p>
      <w:pPr>
        <w:shd w:val="clear" w:color="auto" w:fill="E2EFD9" w:themeFill="accent6" w:themeFillTint="33"/>
        <w:spacing w:after="16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Programming using 1D Array &amp; 2D array</w:t>
      </w:r>
    </w:p>
    <w:p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2,3,4,5,6</w:t>
      </w:r>
    </w:p>
    <w:p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1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the syntax of array declaration, initialization</w:t>
      </w:r>
    </w:p>
    <w:p>
      <w:pPr>
        <w:pStyle w:val="1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Traversing the arrays (1D or 2D)</w:t>
      </w:r>
    </w:p>
    <w:p>
      <w:pPr>
        <w:pStyle w:val="1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programs using arrays (1D or 2D)</w:t>
      </w:r>
    </w:p>
    <w:p>
      <w:pPr>
        <w:pStyle w:val="17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appropriate array (1D, 2D or Multi-dimensional) depending on the problem statements  </w:t>
      </w:r>
    </w:p>
    <w:p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Theory:</w:t>
      </w:r>
    </w:p>
    <w:p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160" w:line="259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Programming constructs 1 – D and 2 - D arrays 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It is group of logically related data, stored in contiguous blocks of memory under common name.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An Array is homogeneous or similar type of data under common name.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Data items or elements of arrays are separated by subscript or index.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Array is an indirect pointer. 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C++ Supports following arrays. </w:t>
      </w:r>
    </w:p>
    <w:p>
      <w:pPr>
        <w:pStyle w:val="17"/>
        <w:numPr>
          <w:ilvl w:val="1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Dimensional Arrays </w:t>
      </w:r>
    </w:p>
    <w:p>
      <w:pPr>
        <w:pStyle w:val="17"/>
        <w:numPr>
          <w:ilvl w:val="1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Two or Multi-Dimensional Arrays.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One-dimensional arrays are represented as set of values in one row.</w:t>
      </w:r>
    </w:p>
    <w:p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theme="minorBidi"/>
          <w:sz w:val="36"/>
          <w:szCs w:val="24"/>
        </w:rPr>
      </w:pPr>
      <w:r>
        <w:rPr>
          <w:rFonts w:ascii="Times New Roman" w:hAnsi="Times New Roman"/>
          <w:sz w:val="24"/>
          <w:szCs w:val="24"/>
        </w:rPr>
        <w:t>Multi-dimensional arrays are views as table-containing data i.e. rows &amp; columns.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>
          <w:headerReference r:id="rId5" w:type="default"/>
          <w:pgSz w:w="11906" w:h="16838"/>
          <w:pgMar w:top="709" w:right="1134" w:bottom="425" w:left="1440" w:header="340" w:footer="340" w:gutter="0"/>
          <w:cols w:space="708" w:num="1"/>
          <w:docGrid w:linePitch="360" w:charSpace="0"/>
        </w:sectPr>
      </w:pPr>
    </w:p>
    <w:p>
      <w:pPr>
        <w:spacing w:after="160" w:line="259" w:lineRule="auto"/>
        <w:rPr>
          <w:rFonts w:ascii="Times New Roman" w:hAnsi="Times New Roman"/>
          <w:sz w:val="24"/>
          <w:szCs w:val="24"/>
        </w:rPr>
        <w:sectPr>
          <w:pgSz w:w="16838" w:h="11906" w:orient="landscape"/>
          <w:pgMar w:top="1134" w:right="425" w:bottom="1440" w:left="709" w:header="340" w:footer="340" w:gutter="0"/>
          <w:cols w:space="708" w:num="1"/>
          <w:docGrid w:linePitch="360" w:charSpace="0"/>
        </w:sectPr>
      </w:pPr>
      <w:r>
        <w:rPr>
          <w:rFonts w:ascii="Times New Roman" w:hAnsi="Times New Roman"/>
          <w:sz w:val="24"/>
          <w:szCs w:val="24"/>
          <w:lang w:eastAsia="en-IN"/>
        </w:rPr>
        <w:drawing>
          <wp:inline distT="0" distB="0" distL="0" distR="0">
            <wp:extent cx="9972040" cy="5607050"/>
            <wp:effectExtent l="0" t="0" r="0" b="0"/>
            <wp:docPr id="1" name="Picture 1" descr="E:\AY 23_24_Term_II\Arrays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AY 23_24_Term_II\Arrays\Sli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/>
          <w:sz w:val="24"/>
          <w:szCs w:val="24"/>
        </w:rPr>
        <w:sectPr>
          <w:pgSz w:w="16838" w:h="11906" w:orient="landscape"/>
          <w:pgMar w:top="1134" w:right="425" w:bottom="1440" w:left="709" w:header="340" w:footer="340" w:gutter="0"/>
          <w:cols w:space="708" w:num="1"/>
          <w:docGrid w:linePitch="360" w:charSpace="0"/>
        </w:sectPr>
      </w:pPr>
      <w:r>
        <w:rPr>
          <w:rFonts w:ascii="Times New Roman" w:hAnsi="Times New Roman"/>
          <w:sz w:val="24"/>
          <w:szCs w:val="24"/>
          <w:lang w:eastAsia="en-IN"/>
        </w:rPr>
        <w:drawing>
          <wp:inline distT="0" distB="0" distL="0" distR="0">
            <wp:extent cx="9972040" cy="5607050"/>
            <wp:effectExtent l="0" t="0" r="0" b="0"/>
            <wp:docPr id="3" name="Picture 3" descr="E:\AY 23_24_Term_II\Arrays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AY 23_24_Term_II\Arrays\Slid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972040" cy="5607685"/>
            <wp:effectExtent l="0" t="0" r="0" b="0"/>
            <wp:wrapSquare wrapText="bothSides"/>
            <wp:docPr id="4" name="Picture 4" descr="E:\AY 23_24_Term_II\Arrays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AY 23_24_Term_II\Arrays\Slid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 w:type="textWrapping" w:clear="all"/>
      </w:r>
      <w:r>
        <w:rPr>
          <w:rFonts w:ascii="Times New Roman" w:hAnsi="Times New Roman"/>
          <w:sz w:val="24"/>
          <w:szCs w:val="24"/>
          <w:lang w:eastAsia="en-IN"/>
        </w:rPr>
        <w:drawing>
          <wp:inline distT="0" distB="0" distL="0" distR="0">
            <wp:extent cx="9972040" cy="5608955"/>
            <wp:effectExtent l="0" t="0" r="0" b="0"/>
            <wp:docPr id="5" name="Picture 5" descr="E:\AY 23_24_Term_II\Arrays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AY 23_24_Term_II\Arrays\Slid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7"/>
          <w:tab w:val="left" w:pos="1192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en-IN"/>
        </w:rPr>
        <w:drawing>
          <wp:inline distT="0" distB="0" distL="0" distR="0">
            <wp:extent cx="9972040" cy="5608955"/>
            <wp:effectExtent l="0" t="0" r="0" b="0"/>
            <wp:docPr id="8" name="Picture 8" descr="E:\AY 23_24_Term_II\Arrays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AY 23_24_Term_II\Arrays\Slide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90"/>
        </w:tabs>
        <w:spacing w:after="160" w:line="259" w:lineRule="auto"/>
        <w:rPr>
          <w:rFonts w:ascii="Times New Roman" w:hAnsi="Times New Roman"/>
          <w:sz w:val="24"/>
          <w:szCs w:val="24"/>
        </w:rPr>
        <w:sectPr>
          <w:pgSz w:w="16838" w:h="11906" w:orient="landscape"/>
          <w:pgMar w:top="1134" w:right="425" w:bottom="1440" w:left="709" w:header="227" w:footer="227" w:gutter="0"/>
          <w:cols w:space="708" w:num="1"/>
          <w:docGrid w:linePitch="360" w:charSpace="0"/>
        </w:sectPr>
      </w:pPr>
    </w:p>
    <w:p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Tasks:</w:t>
      </w:r>
    </w:p>
    <w:tbl>
      <w:tblPr>
        <w:tblStyle w:val="14"/>
        <w:tblW w:w="15486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I/O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chart</w:t>
            </w: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Program- with color codes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Trace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Write a program to multiply each element of an array by 5 and display the resultant array. 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spacing w:after="11" w:line="249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Write a program to find and display odd &amp; even numbers from an array (1D) separately.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spacing w:after="11" w:line="249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 xml:space="preserve">Write a program to copy one 1D array into another 1D array and display copied array. 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en-IN"/>
              </w:rPr>
              <w:t>Implement a program to reverse elements of 1D array and display it.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after="16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Develop a program to perform sum of elements of matrix </w:t>
            </w:r>
            <w:ins w:id="0" w:author="KRISHNA MENON - 70122300036" w:date="2023-09-09T05:47:36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r>
              <w:rPr>
                <w:rFonts w:ascii="Times New Roman" w:hAnsi="Times New Roman"/>
                <w:sz w:val="28"/>
                <w:szCs w:val="28"/>
              </w:rPr>
              <w:t>(2D array) of order MXN.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after="16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Develop a program to find sum of elements of lower triangular matrix of order MxN.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lang w:eastAsia="en-IN"/>
              </w:rPr>
              <w:t xml:space="preserve">Write a program to perform addition of two matrix (2D array) and display the resultant matrix. 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771" w:type="dxa"/>
            <w:shd w:val="clear" w:color="auto" w:fill="FFFFFF" w:themeFill="background1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a program to find the largest element 3X3 matrix. </w:t>
            </w:r>
          </w:p>
        </w:tc>
        <w:tc>
          <w:tcPr>
            <w:tcW w:w="567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>
            <w:pPr>
              <w:pStyle w:val="17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>
      <w:pPr>
        <w:tabs>
          <w:tab w:val="left" w:pos="1052"/>
        </w:tabs>
        <w:rPr>
          <w:rFonts w:ascii="Times New Roman" w:hAnsi="Times New Roman"/>
          <w:sz w:val="24"/>
          <w:szCs w:val="24"/>
        </w:rPr>
      </w:pPr>
    </w:p>
    <w:p>
      <w:pPr>
        <w:ind w:firstLine="720"/>
        <w:rPr>
          <w:rFonts w:ascii="Times New Roman" w:hAnsi="Times New Roman"/>
          <w:sz w:val="24"/>
          <w:szCs w:val="24"/>
        </w:rPr>
        <w:sectPr>
          <w:pgSz w:w="16838" w:h="11906" w:orient="landscape"/>
          <w:pgMar w:top="426" w:right="1440" w:bottom="426" w:left="1440" w:header="283" w:footer="283" w:gutter="0"/>
          <w:cols w:space="708" w:num="1"/>
          <w:docGrid w:linePitch="360" w:charSpace="0"/>
        </w:sect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en-IN"/>
        </w:rPr>
        <w:t>Practice Questions:-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Write a program to find sum of odd &amp; sum of even numbers from array separately.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WAP to copy one array into another array in reverse order.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en-IN"/>
        </w:rPr>
        <w:t>WAP to delete an element from an array.</w:t>
      </w:r>
    </w:p>
    <w:p>
      <w:pPr>
        <w:pStyle w:val="17"/>
        <w:numPr>
          <w:ilvl w:val="0"/>
          <w:numId w:val="3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to find Sum of diagonal elements of MxN matrix.</w:t>
      </w:r>
    </w:p>
    <w:p>
      <w:pPr>
        <w:pStyle w:val="17"/>
        <w:numPr>
          <w:ilvl w:val="0"/>
          <w:numId w:val="3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to find Sum of elements of upper triangular of MxN matrix.</w:t>
      </w:r>
    </w:p>
    <w:p>
      <w:pPr>
        <w:pStyle w:val="17"/>
        <w:numPr>
          <w:ilvl w:val="0"/>
          <w:numId w:val="3"/>
        </w:numPr>
        <w:shd w:val="clear" w:color="auto" w:fill="FFFFFF" w:themeFill="background1"/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WAP to find Matrix multiplication [of order mXn and pXq].</w:t>
      </w:r>
    </w:p>
    <w:p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020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30"/>
      <w:gridCol w:w="1264"/>
      <w:gridCol w:w="4678"/>
      <w:gridCol w:w="283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65" w:hRule="atLeast"/>
        <w:jc w:val="center"/>
      </w:trPr>
      <w:tc>
        <w:tcPr>
          <w:tcW w:w="1430" w:type="dxa"/>
        </w:tcPr>
        <w:p>
          <w:pPr>
            <w:contextualSpacing/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</w:pPr>
          <w:r>
            <w:rPr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2" name="Picture 2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77" w:type="dxa"/>
          <w:gridSpan w:val="3"/>
        </w:tcPr>
        <w:p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  <w:t>SVKM’s NMIMS</w:t>
          </w:r>
        </w:p>
        <w:p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School of Technology Management &amp; Engineering / School of Technology Management &amp; Engineering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12" w:hRule="atLeast"/>
        <w:jc w:val="center"/>
      </w:trPr>
      <w:tc>
        <w:tcPr>
          <w:tcW w:w="2694" w:type="dxa"/>
          <w:gridSpan w:val="2"/>
        </w:tcPr>
        <w:p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>
          <w:pPr>
            <w:spacing w:line="360" w:lineRule="auto"/>
            <w:contextualSpacing/>
            <w:jc w:val="center"/>
            <w:rPr>
              <w:rFonts w:ascii="Times New Roman" w:hAnsi="Times New Roman" w:eastAsia="Times New Roman" w:cs="Times New Roman"/>
              <w:b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5" w:hRule="atLeast"/>
        <w:jc w:val="center"/>
      </w:trPr>
      <w:tc>
        <w:tcPr>
          <w:tcW w:w="2694" w:type="dxa"/>
          <w:gridSpan w:val="2"/>
        </w:tcPr>
        <w:p>
          <w:pPr>
            <w:contextualSpacing/>
            <w:rPr>
              <w:rFonts w:ascii="Times New Roman" w:hAnsi="Times New Roman" w:cs="Times New Roman"/>
              <w:b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en-IN"/>
            </w:rPr>
            <w:t>Year:-First</w:t>
          </w:r>
        </w:p>
      </w:tc>
      <w:tc>
        <w:tcPr>
          <w:tcW w:w="4678" w:type="dxa"/>
        </w:tcPr>
        <w:p>
          <w:pPr>
            <w:spacing w:line="360" w:lineRule="auto"/>
            <w:contextualSpacing/>
            <w:jc w:val="center"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eastAsia="en-IN"/>
            </w:rPr>
            <w:t xml:space="preserve">Subject:- </w:t>
          </w:r>
          <w:r>
            <w:rPr>
              <w:rFonts w:ascii="Times New Roman" w:hAnsi="Times New Roman" w:cs="Times New Roman"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>
          <w:pPr>
            <w:spacing w:line="360" w:lineRule="auto"/>
            <w:contextualSpacing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Semester: - First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A7D27"/>
    <w:multiLevelType w:val="multilevel"/>
    <w:tmpl w:val="2A0A7D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734A7"/>
    <w:multiLevelType w:val="multilevel"/>
    <w:tmpl w:val="5C1734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55613"/>
    <w:multiLevelType w:val="multilevel"/>
    <w:tmpl w:val="7975561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RISHNA MENON - 70122300036">
    <w15:presenceInfo w15:providerId="None" w15:userId="KRISHNA MENON - 70122300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0"/>
    <w:rsid w:val="00010E2C"/>
    <w:rsid w:val="000264B1"/>
    <w:rsid w:val="00042892"/>
    <w:rsid w:val="0004632C"/>
    <w:rsid w:val="000516AE"/>
    <w:rsid w:val="00051C1E"/>
    <w:rsid w:val="00053533"/>
    <w:rsid w:val="0005797F"/>
    <w:rsid w:val="00085E53"/>
    <w:rsid w:val="000A0D61"/>
    <w:rsid w:val="000A71EA"/>
    <w:rsid w:val="000A7FAE"/>
    <w:rsid w:val="000B4B89"/>
    <w:rsid w:val="000C15F9"/>
    <w:rsid w:val="000F3218"/>
    <w:rsid w:val="000F63CB"/>
    <w:rsid w:val="00100D52"/>
    <w:rsid w:val="00105847"/>
    <w:rsid w:val="00111969"/>
    <w:rsid w:val="0011795D"/>
    <w:rsid w:val="00127257"/>
    <w:rsid w:val="00141EC1"/>
    <w:rsid w:val="0015764A"/>
    <w:rsid w:val="001954CC"/>
    <w:rsid w:val="001A21F1"/>
    <w:rsid w:val="001B0290"/>
    <w:rsid w:val="001E3873"/>
    <w:rsid w:val="001E75CF"/>
    <w:rsid w:val="00202C4A"/>
    <w:rsid w:val="002122C2"/>
    <w:rsid w:val="002126A6"/>
    <w:rsid w:val="00235748"/>
    <w:rsid w:val="00261902"/>
    <w:rsid w:val="0026637D"/>
    <w:rsid w:val="002A4EFB"/>
    <w:rsid w:val="002C5AF5"/>
    <w:rsid w:val="002F093D"/>
    <w:rsid w:val="002F7317"/>
    <w:rsid w:val="00304635"/>
    <w:rsid w:val="003245BA"/>
    <w:rsid w:val="00327FC3"/>
    <w:rsid w:val="003A0A41"/>
    <w:rsid w:val="003B0C77"/>
    <w:rsid w:val="003B0D58"/>
    <w:rsid w:val="003B1F3C"/>
    <w:rsid w:val="003C7A20"/>
    <w:rsid w:val="003E3D5C"/>
    <w:rsid w:val="00417480"/>
    <w:rsid w:val="00420280"/>
    <w:rsid w:val="00421414"/>
    <w:rsid w:val="00442DE5"/>
    <w:rsid w:val="0044560F"/>
    <w:rsid w:val="00452EAD"/>
    <w:rsid w:val="004537B1"/>
    <w:rsid w:val="004644B0"/>
    <w:rsid w:val="00476D20"/>
    <w:rsid w:val="004A55EA"/>
    <w:rsid w:val="004B7F14"/>
    <w:rsid w:val="004D03F4"/>
    <w:rsid w:val="004D30C1"/>
    <w:rsid w:val="004D370F"/>
    <w:rsid w:val="0051472E"/>
    <w:rsid w:val="00527714"/>
    <w:rsid w:val="00533D22"/>
    <w:rsid w:val="005438EB"/>
    <w:rsid w:val="00553506"/>
    <w:rsid w:val="00564A21"/>
    <w:rsid w:val="00564E6B"/>
    <w:rsid w:val="005667FF"/>
    <w:rsid w:val="00572745"/>
    <w:rsid w:val="00593143"/>
    <w:rsid w:val="00593623"/>
    <w:rsid w:val="005949BE"/>
    <w:rsid w:val="00596345"/>
    <w:rsid w:val="005A76ED"/>
    <w:rsid w:val="005C4B66"/>
    <w:rsid w:val="005D109E"/>
    <w:rsid w:val="005D6C02"/>
    <w:rsid w:val="005F3A3C"/>
    <w:rsid w:val="00612221"/>
    <w:rsid w:val="00643CEA"/>
    <w:rsid w:val="00660A6E"/>
    <w:rsid w:val="0067676A"/>
    <w:rsid w:val="0068477C"/>
    <w:rsid w:val="0068479E"/>
    <w:rsid w:val="006A5DB9"/>
    <w:rsid w:val="006A75F8"/>
    <w:rsid w:val="006B2193"/>
    <w:rsid w:val="006B6BA4"/>
    <w:rsid w:val="006B75B5"/>
    <w:rsid w:val="006B7BD3"/>
    <w:rsid w:val="006E57EF"/>
    <w:rsid w:val="006E6A42"/>
    <w:rsid w:val="006E7CA7"/>
    <w:rsid w:val="007143E9"/>
    <w:rsid w:val="00716B10"/>
    <w:rsid w:val="007226BB"/>
    <w:rsid w:val="007230A1"/>
    <w:rsid w:val="00724623"/>
    <w:rsid w:val="00730332"/>
    <w:rsid w:val="00743591"/>
    <w:rsid w:val="00753068"/>
    <w:rsid w:val="00764BD6"/>
    <w:rsid w:val="007670EA"/>
    <w:rsid w:val="00774BD0"/>
    <w:rsid w:val="00791A35"/>
    <w:rsid w:val="00796A09"/>
    <w:rsid w:val="007A1D7F"/>
    <w:rsid w:val="007A5823"/>
    <w:rsid w:val="007A5AA8"/>
    <w:rsid w:val="007A5D85"/>
    <w:rsid w:val="007E174C"/>
    <w:rsid w:val="007E54AD"/>
    <w:rsid w:val="007E68D0"/>
    <w:rsid w:val="007F6C36"/>
    <w:rsid w:val="00816965"/>
    <w:rsid w:val="008433BB"/>
    <w:rsid w:val="00856252"/>
    <w:rsid w:val="00862AEC"/>
    <w:rsid w:val="00881880"/>
    <w:rsid w:val="00883AFD"/>
    <w:rsid w:val="008860D6"/>
    <w:rsid w:val="00894F25"/>
    <w:rsid w:val="00896073"/>
    <w:rsid w:val="008C01C1"/>
    <w:rsid w:val="008E14BC"/>
    <w:rsid w:val="008E4EB6"/>
    <w:rsid w:val="008E6902"/>
    <w:rsid w:val="008F7DF8"/>
    <w:rsid w:val="00900BB8"/>
    <w:rsid w:val="00906BC8"/>
    <w:rsid w:val="0092174D"/>
    <w:rsid w:val="00932A4B"/>
    <w:rsid w:val="00932E0D"/>
    <w:rsid w:val="0094475D"/>
    <w:rsid w:val="00946B72"/>
    <w:rsid w:val="00961A3D"/>
    <w:rsid w:val="00965DBC"/>
    <w:rsid w:val="0096684E"/>
    <w:rsid w:val="0096710D"/>
    <w:rsid w:val="00967E00"/>
    <w:rsid w:val="0097125D"/>
    <w:rsid w:val="0097193F"/>
    <w:rsid w:val="009732F6"/>
    <w:rsid w:val="009943F2"/>
    <w:rsid w:val="009B1B80"/>
    <w:rsid w:val="009D2FC2"/>
    <w:rsid w:val="009D3505"/>
    <w:rsid w:val="00A13509"/>
    <w:rsid w:val="00A17313"/>
    <w:rsid w:val="00A213EA"/>
    <w:rsid w:val="00A24F36"/>
    <w:rsid w:val="00A25922"/>
    <w:rsid w:val="00A31239"/>
    <w:rsid w:val="00A40C0C"/>
    <w:rsid w:val="00A66344"/>
    <w:rsid w:val="00A96A28"/>
    <w:rsid w:val="00AA51FC"/>
    <w:rsid w:val="00AD0703"/>
    <w:rsid w:val="00AE5680"/>
    <w:rsid w:val="00AF7481"/>
    <w:rsid w:val="00B119B2"/>
    <w:rsid w:val="00B4147F"/>
    <w:rsid w:val="00B42B1C"/>
    <w:rsid w:val="00B51215"/>
    <w:rsid w:val="00B55A2E"/>
    <w:rsid w:val="00B60C66"/>
    <w:rsid w:val="00B70A03"/>
    <w:rsid w:val="00B74E43"/>
    <w:rsid w:val="00B973F5"/>
    <w:rsid w:val="00BA6090"/>
    <w:rsid w:val="00BA7C76"/>
    <w:rsid w:val="00BB763B"/>
    <w:rsid w:val="00BE212B"/>
    <w:rsid w:val="00BF181C"/>
    <w:rsid w:val="00C31038"/>
    <w:rsid w:val="00C37192"/>
    <w:rsid w:val="00C5504C"/>
    <w:rsid w:val="00C56B57"/>
    <w:rsid w:val="00C5763C"/>
    <w:rsid w:val="00C638E5"/>
    <w:rsid w:val="00C73DEA"/>
    <w:rsid w:val="00C766D2"/>
    <w:rsid w:val="00C76C61"/>
    <w:rsid w:val="00C94BF9"/>
    <w:rsid w:val="00CA2520"/>
    <w:rsid w:val="00CA696B"/>
    <w:rsid w:val="00CA6AEC"/>
    <w:rsid w:val="00CE2BDB"/>
    <w:rsid w:val="00CF46A5"/>
    <w:rsid w:val="00D076B9"/>
    <w:rsid w:val="00D13B55"/>
    <w:rsid w:val="00D21DE6"/>
    <w:rsid w:val="00D3436D"/>
    <w:rsid w:val="00D35388"/>
    <w:rsid w:val="00D50523"/>
    <w:rsid w:val="00D50822"/>
    <w:rsid w:val="00D534AD"/>
    <w:rsid w:val="00D73CD7"/>
    <w:rsid w:val="00D77BED"/>
    <w:rsid w:val="00D93FC4"/>
    <w:rsid w:val="00DE0FC7"/>
    <w:rsid w:val="00DE4395"/>
    <w:rsid w:val="00E2078D"/>
    <w:rsid w:val="00E30A5A"/>
    <w:rsid w:val="00E56D0F"/>
    <w:rsid w:val="00E83607"/>
    <w:rsid w:val="00E878C7"/>
    <w:rsid w:val="00E910F8"/>
    <w:rsid w:val="00E96499"/>
    <w:rsid w:val="00EB60D3"/>
    <w:rsid w:val="00ED79E5"/>
    <w:rsid w:val="00EE2A0F"/>
    <w:rsid w:val="00F01975"/>
    <w:rsid w:val="00F0256D"/>
    <w:rsid w:val="00F0287E"/>
    <w:rsid w:val="00F27621"/>
    <w:rsid w:val="00F3789A"/>
    <w:rsid w:val="00F61480"/>
    <w:rsid w:val="00F81717"/>
    <w:rsid w:val="00F87A33"/>
    <w:rsid w:val="00F91102"/>
    <w:rsid w:val="00FA0196"/>
    <w:rsid w:val="00FB1CB3"/>
    <w:rsid w:val="00FC782F"/>
    <w:rsid w:val="00FE2F61"/>
    <w:rsid w:val="00FE3735"/>
    <w:rsid w:val="00FF129D"/>
    <w:rsid w:val="00FF34B3"/>
    <w:rsid w:val="06C1796D"/>
    <w:rsid w:val="0FEB6EAB"/>
    <w:rsid w:val="2A6DC878"/>
    <w:rsid w:val="2C901788"/>
    <w:rsid w:val="3AE85AE8"/>
    <w:rsid w:val="40FB1B4C"/>
    <w:rsid w:val="5ACC2545"/>
    <w:rsid w:val="604D04B8"/>
    <w:rsid w:val="6432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1">
    <w:name w:val="HTML Variable"/>
    <w:basedOn w:val="4"/>
    <w:semiHidden/>
    <w:unhideWhenUsed/>
    <w:uiPriority w:val="99"/>
    <w:rPr>
      <w:i/>
      <w:iCs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uiPriority w:val="99"/>
  </w:style>
  <w:style w:type="character" w:customStyle="1" w:styleId="16">
    <w:name w:val="Footer Char"/>
    <w:basedOn w:val="4"/>
    <w:link w:val="7"/>
    <w:qFormat/>
    <w:uiPriority w:val="99"/>
  </w:style>
  <w:style w:type="paragraph" w:styleId="17">
    <w:name w:val="List Paragraph"/>
    <w:basedOn w:val="1"/>
    <w:link w:val="18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8">
    <w:name w:val="List Paragraph Char"/>
    <w:link w:val="17"/>
    <w:qFormat/>
    <w:locked/>
    <w:uiPriority w:val="34"/>
    <w:rPr>
      <w:rFonts w:ascii="Calibri" w:hAnsi="Calibri" w:eastAsia="Calibri" w:cs="Times New Roman"/>
      <w:lang w:val="en-US"/>
    </w:rPr>
  </w:style>
  <w:style w:type="paragraph" w:customStyle="1" w:styleId="1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20">
    <w:name w:val="token"/>
    <w:basedOn w:val="4"/>
    <w:uiPriority w:val="0"/>
  </w:style>
  <w:style w:type="character" w:customStyle="1" w:styleId="21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22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3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24">
    <w:name w:val="hljs-keyword"/>
    <w:basedOn w:val="4"/>
    <w:qFormat/>
    <w:uiPriority w:val="0"/>
  </w:style>
  <w:style w:type="character" w:customStyle="1" w:styleId="25">
    <w:name w:val="hljs-comment"/>
    <w:basedOn w:val="4"/>
    <w:qFormat/>
    <w:uiPriority w:val="0"/>
  </w:style>
  <w:style w:type="table" w:customStyle="1" w:styleId="26">
    <w:name w:val="Table Grid1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16dc74e0153cfcd05f26c4d073232aee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beb55625e7238fc739bba8d22937bbb7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6927C-4CAB-48C8-B20B-ED85F782786B}">
  <ds:schemaRefs/>
</ds:datastoreItem>
</file>

<file path=customXml/itemProps2.xml><?xml version="1.0" encoding="utf-8"?>
<ds:datastoreItem xmlns:ds="http://schemas.openxmlformats.org/officeDocument/2006/customXml" ds:itemID="{D6F796B1-1CB1-4CDC-B7BD-6C43B22477E7}">
  <ds:schemaRefs/>
</ds:datastoreItem>
</file>

<file path=customXml/itemProps3.xml><?xml version="1.0" encoding="utf-8"?>
<ds:datastoreItem xmlns:ds="http://schemas.openxmlformats.org/officeDocument/2006/customXml" ds:itemID="{E7815DE4-B961-4AA5-BA07-7EB64CFBCC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TotalTime>39</TotalTime>
  <ScaleCrop>false</ScaleCrop>
  <LinksUpToDate>false</LinksUpToDate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2023-08-24T12:30:00Z</dcterms:created>
  <dc:creator>Dhananjay Joshi</dc:creator>
  <cp:lastModifiedBy>Kroggieboy57</cp:lastModifiedBy>
  <dcterms:modified xsi:type="dcterms:W3CDTF">2023-09-14T08:19:18Z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  <property fmtid="{D5CDD505-2E9C-101B-9397-08002B2CF9AE}" pid="3" name="KSOProductBuildVer">
    <vt:lpwstr>1033-12.2.0.13208</vt:lpwstr>
  </property>
  <property fmtid="{D5CDD505-2E9C-101B-9397-08002B2CF9AE}" pid="4" name="ICV">
    <vt:lpwstr>5CBB27EB1E764B84A25841FFAA36FD78_12</vt:lpwstr>
  </property>
</Properties>
</file>